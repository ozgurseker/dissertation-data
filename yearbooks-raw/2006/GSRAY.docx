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5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2DD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GALATASARAY SPORTİF VE SINAİ VE TİCARİ YATIRIMLAR A.Ş.</w:t>
            </w:r>
          </w:p>
        </w:tc>
      </w:tr>
    </w:tbl>
    <w:p w:rsidR="00000000" w:rsidRDefault="00F62DD6">
      <w:pPr>
        <w:rPr>
          <w:del w:id="0" w:author="BETULD" w:date="2007-04-19T11:09:00Z"/>
          <w:rFonts w:ascii="Arial" w:hAnsi="Arial"/>
          <w:sz w:val="16"/>
        </w:rPr>
      </w:pPr>
    </w:p>
    <w:p w:rsidR="00000000" w:rsidRDefault="00F62DD6">
      <w:pPr>
        <w:rPr>
          <w:del w:id="1" w:author="BETULD" w:date="2007-04-19T11:08:00Z"/>
          <w:rFonts w:ascii="Arial" w:hAnsi="Arial"/>
          <w:sz w:val="16"/>
        </w:rPr>
      </w:pPr>
    </w:p>
    <w:p w:rsidR="00000000" w:rsidRDefault="00F62DD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2D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26.11.1997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2D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2D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GALATASARAY MARKASININ YÖNETİM HAKLARINA SAHİP BİR ÖZEL MEDYA  PAZARLAMA ŞİRKETİDİR. GALATASARAY SPORTİF SINAİ VE TİCARİ Y</w:t>
            </w:r>
            <w:r>
              <w:rPr>
                <w:rFonts w:ascii="Arial" w:hAnsi="Arial"/>
                <w:color w:val="000000"/>
                <w:sz w:val="16"/>
              </w:rPr>
              <w:t>ATIRIMLAR A.Ş. GALATASARAY FUTBOL TAKIMI’NIN TÜM MEDYA YAYIN, REKLAM SPONSORLUK VE İSİM HAKLARINI YÖNETMEKTEDİR. GALATASARAY SPORTİF A.Ş. TÜRKİYE’NİN EN DEĞERLİ MARKASI GALATASARAY’IN EŞSİZ  KONUMUNDAN YARARLANIP ŞİRKET GELİRLERİNİ BÜYÜTMENİN YANISIRA SPON</w:t>
            </w:r>
            <w:r>
              <w:rPr>
                <w:rFonts w:ascii="Arial" w:hAnsi="Arial"/>
                <w:color w:val="000000"/>
                <w:sz w:val="16"/>
              </w:rPr>
              <w:t>SOR FİRMALARA SAĞLANAN İMKANLARI VE MÜŞTERİ MEMNUNİYETİNİ ARTIRMAYI AMAÇLAMAKTADIR.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2D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2D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BÜYÜKDERE CADDESİ AKINCI BAYIRI SOKAK NO:8 K:5 </w:t>
            </w:r>
          </w:p>
          <w:p w:rsidR="00000000" w:rsidRDefault="00F62D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34394 MECİDİYEKÖY,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2D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2D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 ÖMER KÜKNER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2D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 ÜYELERİ</w:t>
            </w:r>
          </w:p>
        </w:tc>
        <w:tc>
          <w:tcPr>
            <w:tcW w:w="142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2D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ÖZHAN CANAYDIN</w:t>
            </w:r>
          </w:p>
          <w:p w:rsidR="00000000" w:rsidRDefault="00F62D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POLAT</w:t>
            </w:r>
            <w:r>
              <w:rPr>
                <w:rFonts w:ascii="Arial" w:hAnsi="Arial"/>
                <w:color w:val="000000"/>
                <w:sz w:val="16"/>
              </w:rPr>
              <w:tab/>
            </w:r>
            <w:r>
              <w:rPr>
                <w:rFonts w:ascii="Arial" w:hAnsi="Arial"/>
                <w:color w:val="000000"/>
                <w:sz w:val="16"/>
              </w:rPr>
              <w:tab/>
            </w:r>
            <w:r>
              <w:rPr>
                <w:rFonts w:ascii="Arial" w:hAnsi="Arial"/>
                <w:color w:val="000000"/>
                <w:sz w:val="16"/>
              </w:rPr>
              <w:tab/>
            </w:r>
            <w:r>
              <w:rPr>
                <w:rFonts w:ascii="Arial" w:hAnsi="Arial"/>
                <w:color w:val="000000"/>
                <w:sz w:val="16"/>
              </w:rPr>
              <w:tab/>
            </w:r>
            <w:r>
              <w:rPr>
                <w:rFonts w:ascii="Arial" w:hAnsi="Arial"/>
                <w:color w:val="000000"/>
                <w:sz w:val="16"/>
              </w:rPr>
              <w:tab/>
            </w:r>
            <w:r>
              <w:rPr>
                <w:rFonts w:ascii="Arial" w:hAnsi="Arial"/>
                <w:color w:val="000000"/>
                <w:sz w:val="16"/>
              </w:rPr>
              <w:tab/>
              <w:t xml:space="preserve">    </w:t>
            </w:r>
          </w:p>
          <w:p w:rsidR="00000000" w:rsidRDefault="00F62D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CENGİZ ÖZYALÇIN</w:t>
            </w:r>
          </w:p>
          <w:p w:rsidR="00000000" w:rsidRDefault="00F62D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ŞÜKRÜ ERGÜN</w:t>
            </w:r>
          </w:p>
          <w:p w:rsidR="00000000" w:rsidRDefault="00F62D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ATİLLA KINAY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2D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2D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0212 2744555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2D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2D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0212 2749636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2D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2D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SAYIS</w:t>
            </w:r>
            <w:r>
              <w:rPr>
                <w:rFonts w:ascii="Arial" w:hAnsi="Arial"/>
                <w:b/>
                <w:color w:val="000000"/>
                <w:sz w:val="16"/>
              </w:rPr>
              <w:t>I</w:t>
            </w:r>
          </w:p>
        </w:tc>
        <w:tc>
          <w:tcPr>
            <w:tcW w:w="142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2D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2D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2D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2D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2D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2D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2D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2D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2DD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F62DD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2D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2.035.000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2DD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62DD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2DD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2D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2D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2D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2DD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62DD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2DD6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2DD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62DD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2DD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</w:tbl>
    <w:p w:rsidR="00000000" w:rsidRDefault="00F62DD6">
      <w:pPr>
        <w:rPr>
          <w:del w:id="2" w:author="BETULD" w:date="2007-04-19T11:09:00Z"/>
          <w:rFonts w:ascii="Arial" w:hAnsi="Arial"/>
          <w:sz w:val="16"/>
        </w:rPr>
      </w:pPr>
    </w:p>
    <w:p w:rsidR="00000000" w:rsidRDefault="00F62DD6">
      <w:pPr>
        <w:rPr>
          <w:del w:id="3" w:author="BETULD" w:date="2007-04-19T11:09:00Z"/>
          <w:rFonts w:ascii="Arial" w:hAnsi="Arial"/>
          <w:sz w:val="16"/>
        </w:rPr>
      </w:pPr>
    </w:p>
    <w:p w:rsidR="00000000" w:rsidRDefault="00F62DD6">
      <w:pPr>
        <w:rPr>
          <w:del w:id="4" w:author="BETULD" w:date="2007-04-19T11:09:00Z"/>
          <w:rFonts w:ascii="Arial" w:hAnsi="Arial"/>
          <w:sz w:val="16"/>
        </w:rPr>
      </w:pPr>
    </w:p>
    <w:p w:rsidR="00000000" w:rsidRDefault="00F62DD6">
      <w:pPr>
        <w:rPr>
          <w:del w:id="5" w:author="BETULD" w:date="2007-04-19T11:09:00Z"/>
          <w:rFonts w:ascii="Arial" w:hAnsi="Arial"/>
          <w:sz w:val="16"/>
        </w:rPr>
      </w:pPr>
    </w:p>
    <w:p w:rsidR="00000000" w:rsidRDefault="00F62DD6">
      <w:pPr>
        <w:rPr>
          <w:del w:id="6" w:author="BETULD" w:date="2007-04-19T11:09:00Z"/>
          <w:rFonts w:ascii="Arial" w:hAnsi="Arial"/>
          <w:sz w:val="16"/>
        </w:rPr>
      </w:pPr>
    </w:p>
    <w:p w:rsidR="00000000" w:rsidRDefault="00F62DD6">
      <w:pPr>
        <w:rPr>
          <w:del w:id="7" w:author="BETULD" w:date="2007-04-19T11:09:00Z"/>
          <w:rFonts w:ascii="Arial" w:hAnsi="Arial"/>
          <w:sz w:val="16"/>
        </w:rPr>
      </w:pPr>
    </w:p>
    <w:p w:rsidR="00000000" w:rsidRDefault="00F62DD6">
      <w:pPr>
        <w:rPr>
          <w:del w:id="8" w:author="BETULD" w:date="2007-04-19T11:09:00Z"/>
          <w:rFonts w:ascii="Arial" w:hAnsi="Arial"/>
          <w:sz w:val="16"/>
        </w:rPr>
      </w:pPr>
    </w:p>
    <w:p w:rsidR="00000000" w:rsidRDefault="00F62DD6">
      <w:pPr>
        <w:rPr>
          <w:del w:id="9" w:author="BETULD" w:date="2007-04-19T11:09:00Z"/>
          <w:rFonts w:ascii="Arial" w:hAnsi="Arial"/>
          <w:sz w:val="16"/>
        </w:rPr>
      </w:pPr>
    </w:p>
    <w:p w:rsidR="00000000" w:rsidRDefault="00F62DD6">
      <w:pPr>
        <w:rPr>
          <w:del w:id="10" w:author="BETULD" w:date="2007-04-19T11:09:00Z"/>
          <w:rFonts w:ascii="Arial" w:hAnsi="Arial"/>
          <w:sz w:val="16"/>
        </w:rPr>
      </w:pPr>
    </w:p>
    <w:p w:rsidR="00000000" w:rsidRDefault="00F62DD6">
      <w:pPr>
        <w:rPr>
          <w:del w:id="11" w:author="BETULD" w:date="2007-04-19T11:09:00Z"/>
          <w:rFonts w:ascii="Arial" w:hAnsi="Arial"/>
          <w:sz w:val="16"/>
        </w:rPr>
      </w:pPr>
    </w:p>
    <w:p w:rsidR="00000000" w:rsidRDefault="00F62DD6">
      <w:pPr>
        <w:rPr>
          <w:del w:id="12" w:author="BETULD" w:date="2007-04-19T11:09:00Z"/>
          <w:rFonts w:ascii="Arial" w:hAnsi="Arial"/>
          <w:sz w:val="16"/>
        </w:rPr>
      </w:pPr>
    </w:p>
    <w:p w:rsidR="00000000" w:rsidRDefault="00F62DD6">
      <w:pPr>
        <w:rPr>
          <w:del w:id="13" w:author="BETULD" w:date="2007-04-19T11:09:00Z"/>
          <w:rFonts w:ascii="Arial" w:hAnsi="Arial"/>
          <w:sz w:val="16"/>
        </w:rPr>
      </w:pPr>
    </w:p>
    <w:p w:rsidR="00000000" w:rsidRDefault="00F62DD6">
      <w:pPr>
        <w:rPr>
          <w:rFonts w:ascii="Arial" w:hAnsi="Arial"/>
          <w:sz w:val="16"/>
        </w:rPr>
      </w:pPr>
    </w:p>
    <w:p w:rsidR="00000000" w:rsidRDefault="00F62DD6">
      <w:pPr>
        <w:rPr>
          <w:rFonts w:ascii="Arial" w:hAnsi="Arial"/>
          <w:sz w:val="16"/>
        </w:rPr>
      </w:pPr>
    </w:p>
    <w:p w:rsidR="00000000" w:rsidRDefault="00F62DD6">
      <w:pPr>
        <w:rPr>
          <w:rFonts w:ascii="Arial" w:hAnsi="Arial"/>
          <w:sz w:val="16"/>
        </w:rPr>
      </w:pPr>
    </w:p>
    <w:p w:rsidR="00000000" w:rsidRDefault="00F62DD6">
      <w:pPr>
        <w:numPr>
          <w:ins w:id="14" w:author="Turkcell" w:date="2007-04-18T11:19:00Z"/>
        </w:numPr>
        <w:rPr>
          <w:ins w:id="15" w:author="sema" w:date="2007-04-18T11:19:00Z"/>
          <w:rFonts w:ascii="Arial" w:hAnsi="Arial"/>
          <w:sz w:val="16"/>
        </w:rPr>
      </w:pPr>
    </w:p>
    <w:p w:rsidR="00000000" w:rsidRDefault="00F62DD6">
      <w:pPr>
        <w:numPr>
          <w:ins w:id="16" w:author="Turkcell" w:date="2007-04-18T11:19:00Z"/>
        </w:numPr>
        <w:rPr>
          <w:ins w:id="17" w:author="sema" w:date="2007-04-18T11:19:00Z"/>
          <w:rFonts w:ascii="Arial" w:hAnsi="Arial"/>
          <w:sz w:val="16"/>
        </w:rPr>
      </w:pPr>
    </w:p>
    <w:p w:rsidR="00000000" w:rsidRDefault="00F62DD6">
      <w:pPr>
        <w:numPr>
          <w:ins w:id="18" w:author="Turkcell" w:date="2007-04-18T11:19:00Z"/>
        </w:numPr>
        <w:rPr>
          <w:ins w:id="19" w:author="sema" w:date="2007-04-18T11:19:00Z"/>
          <w:rFonts w:ascii="Arial" w:hAnsi="Arial"/>
          <w:sz w:val="16"/>
        </w:rPr>
      </w:pPr>
    </w:p>
    <w:p w:rsidR="00000000" w:rsidRDefault="00F62DD6">
      <w:pPr>
        <w:numPr>
          <w:ins w:id="20" w:author="Turkcell" w:date="2007-04-18T11:19:00Z"/>
        </w:numPr>
        <w:rPr>
          <w:ins w:id="21" w:author="sema" w:date="2007-04-18T11:19:00Z"/>
          <w:rFonts w:ascii="Arial" w:hAnsi="Arial"/>
          <w:sz w:val="16"/>
        </w:rPr>
      </w:pPr>
    </w:p>
    <w:p w:rsidR="00000000" w:rsidRDefault="00F62DD6">
      <w:pPr>
        <w:numPr>
          <w:ins w:id="22" w:author="Turkcell" w:date="2007-04-18T11:19:00Z"/>
        </w:numPr>
        <w:rPr>
          <w:ins w:id="23" w:author="sema" w:date="2007-04-18T11:19:00Z"/>
          <w:rFonts w:ascii="Arial" w:hAnsi="Arial"/>
          <w:sz w:val="16"/>
        </w:rPr>
      </w:pPr>
    </w:p>
    <w:p w:rsidR="00000000" w:rsidRDefault="00F62DD6">
      <w:pPr>
        <w:rPr>
          <w:rFonts w:ascii="Arial" w:hAnsi="Arial"/>
          <w:sz w:val="16"/>
        </w:rPr>
      </w:pPr>
    </w:p>
    <w:p w:rsidR="00000000" w:rsidRDefault="00F62DD6">
      <w:pPr>
        <w:rPr>
          <w:rFonts w:ascii="Arial" w:hAnsi="Arial"/>
          <w:sz w:val="16"/>
        </w:rPr>
      </w:pPr>
    </w:p>
    <w:p w:rsidR="00000000" w:rsidRDefault="00F62DD6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F62DD6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Şirket’in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yılda elde ettiği gelirlerin detayı aşağıdadır.</w:t>
            </w:r>
          </w:p>
        </w:tc>
        <w:tc>
          <w:tcPr>
            <w:tcW w:w="1121" w:type="dxa"/>
          </w:tcPr>
          <w:p w:rsidR="00000000" w:rsidRDefault="00F62D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F62DD6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net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amount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</w:t>
            </w:r>
            <w:r>
              <w:rPr>
                <w:rFonts w:ascii="Arial" w:hAnsi="Arial"/>
                <w:i/>
                <w:sz w:val="16"/>
              </w:rPr>
              <w:t>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F62DD6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5"/>
        <w:gridCol w:w="1276"/>
        <w:gridCol w:w="1108"/>
        <w:gridCol w:w="1585"/>
        <w:gridCol w:w="127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F62D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Gelirler /</w:t>
            </w:r>
            <w:proofErr w:type="spellStart"/>
            <w:r>
              <w:rPr>
                <w:rFonts w:ascii="Arial" w:hAnsi="Arial"/>
                <w:b/>
                <w:sz w:val="16"/>
              </w:rPr>
              <w:t>Incomes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</w:p>
          <w:p w:rsidR="00000000" w:rsidRDefault="00F62D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(USD)</w:t>
            </w:r>
          </w:p>
        </w:tc>
        <w:tc>
          <w:tcPr>
            <w:tcW w:w="1276" w:type="dxa"/>
          </w:tcPr>
          <w:p w:rsidR="00000000" w:rsidRDefault="00F62DD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 xml:space="preserve">28.02.2006 (9 </w:t>
            </w:r>
            <w:r>
              <w:rPr>
                <w:rFonts w:ascii="Arial" w:hAnsi="Arial"/>
                <w:b/>
                <w:sz w:val="16"/>
              </w:rPr>
              <w:lastRenderedPageBreak/>
              <w:t>Aylık)</w:t>
            </w:r>
          </w:p>
        </w:tc>
        <w:tc>
          <w:tcPr>
            <w:tcW w:w="1108" w:type="dxa"/>
          </w:tcPr>
          <w:p w:rsidR="00000000" w:rsidRDefault="00F62D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 xml:space="preserve">Oran/ </w:t>
            </w:r>
          </w:p>
          <w:p w:rsidR="00000000" w:rsidRDefault="00F62D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(%)</w:t>
            </w:r>
          </w:p>
        </w:tc>
        <w:tc>
          <w:tcPr>
            <w:tcW w:w="1585" w:type="dxa"/>
          </w:tcPr>
          <w:p w:rsidR="00000000" w:rsidRDefault="00F62DD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 xml:space="preserve">28.02.2007 (9 </w:t>
            </w:r>
            <w:r>
              <w:rPr>
                <w:rFonts w:ascii="Arial" w:hAnsi="Arial"/>
                <w:b/>
                <w:sz w:val="16"/>
              </w:rPr>
              <w:lastRenderedPageBreak/>
              <w:t>Aylık)</w:t>
            </w:r>
          </w:p>
        </w:tc>
        <w:tc>
          <w:tcPr>
            <w:tcW w:w="1276" w:type="dxa"/>
          </w:tcPr>
          <w:p w:rsidR="00000000" w:rsidRDefault="00F62D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 xml:space="preserve">Oran / </w:t>
            </w:r>
          </w:p>
          <w:p w:rsidR="00000000" w:rsidRDefault="00F62D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F62D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Medya ve Reklam Gelirleri</w:t>
            </w:r>
          </w:p>
        </w:tc>
        <w:tc>
          <w:tcPr>
            <w:tcW w:w="1276" w:type="dxa"/>
          </w:tcPr>
          <w:p w:rsidR="00000000" w:rsidRDefault="00F62DD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23,232,905</w:t>
            </w:r>
          </w:p>
        </w:tc>
        <w:tc>
          <w:tcPr>
            <w:tcW w:w="1108" w:type="dxa"/>
          </w:tcPr>
          <w:p w:rsidR="00000000" w:rsidRDefault="00F62DD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585" w:type="dxa"/>
          </w:tcPr>
          <w:p w:rsidR="00000000" w:rsidRDefault="00F62DD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34,995,934</w:t>
            </w:r>
          </w:p>
        </w:tc>
        <w:tc>
          <w:tcPr>
            <w:tcW w:w="1276" w:type="dxa"/>
          </w:tcPr>
          <w:p w:rsidR="00000000" w:rsidRDefault="00F62DD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F62D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İsim Hakkı ile İlgili Gelirler</w:t>
            </w:r>
          </w:p>
        </w:tc>
        <w:tc>
          <w:tcPr>
            <w:tcW w:w="1276" w:type="dxa"/>
          </w:tcPr>
          <w:p w:rsidR="00000000" w:rsidRDefault="00F62DD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3,955,359</w:t>
            </w:r>
          </w:p>
        </w:tc>
        <w:tc>
          <w:tcPr>
            <w:tcW w:w="1108" w:type="dxa"/>
          </w:tcPr>
          <w:p w:rsidR="00000000" w:rsidRDefault="00F62DD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585" w:type="dxa"/>
          </w:tcPr>
          <w:p w:rsidR="00000000" w:rsidRDefault="00F62DD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5,285,391</w:t>
            </w:r>
          </w:p>
        </w:tc>
        <w:tc>
          <w:tcPr>
            <w:tcW w:w="1276" w:type="dxa"/>
          </w:tcPr>
          <w:p w:rsidR="00000000" w:rsidRDefault="00F62DD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F62D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Futbol Takımı Performans Gelirler</w:t>
            </w:r>
            <w:r>
              <w:rPr>
                <w:rFonts w:ascii="Arial" w:hAnsi="Arial"/>
                <w:sz w:val="16"/>
              </w:rPr>
              <w:t>i</w:t>
            </w:r>
          </w:p>
        </w:tc>
        <w:tc>
          <w:tcPr>
            <w:tcW w:w="1276" w:type="dxa"/>
          </w:tcPr>
          <w:p w:rsidR="00000000" w:rsidRDefault="00F62DD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08" w:type="dxa"/>
          </w:tcPr>
          <w:p w:rsidR="00000000" w:rsidRDefault="00F62DD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585" w:type="dxa"/>
          </w:tcPr>
          <w:p w:rsidR="00000000" w:rsidRDefault="00F62DD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6,590,004</w:t>
            </w:r>
          </w:p>
        </w:tc>
        <w:tc>
          <w:tcPr>
            <w:tcW w:w="1276" w:type="dxa"/>
          </w:tcPr>
          <w:p w:rsidR="00000000" w:rsidRDefault="00F62DD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F62D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Gelirler</w:t>
            </w:r>
          </w:p>
        </w:tc>
        <w:tc>
          <w:tcPr>
            <w:tcW w:w="1276" w:type="dxa"/>
          </w:tcPr>
          <w:p w:rsidR="00000000" w:rsidRDefault="00F62DD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108" w:type="dxa"/>
          </w:tcPr>
          <w:p w:rsidR="00000000" w:rsidRDefault="00F62DD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585" w:type="dxa"/>
          </w:tcPr>
          <w:p w:rsidR="00000000" w:rsidRDefault="00F62DD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276" w:type="dxa"/>
          </w:tcPr>
          <w:p w:rsidR="00000000" w:rsidRDefault="00F62DD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F62D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276" w:type="dxa"/>
          </w:tcPr>
          <w:p w:rsidR="00000000" w:rsidRDefault="00F62DD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27,188,264</w:t>
            </w:r>
          </w:p>
        </w:tc>
        <w:tc>
          <w:tcPr>
            <w:tcW w:w="1108" w:type="dxa"/>
          </w:tcPr>
          <w:p w:rsidR="00000000" w:rsidRDefault="00F62DD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585" w:type="dxa"/>
          </w:tcPr>
          <w:p w:rsidR="00000000" w:rsidRDefault="00F62DD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46,871,329</w:t>
            </w:r>
          </w:p>
        </w:tc>
        <w:tc>
          <w:tcPr>
            <w:tcW w:w="1276" w:type="dxa"/>
          </w:tcPr>
          <w:p w:rsidR="00000000" w:rsidRDefault="00F62DD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F62DD6">
      <w:pPr>
        <w:rPr>
          <w:rFonts w:ascii="Arial" w:hAnsi="Arial"/>
          <w:sz w:val="16"/>
        </w:rPr>
      </w:pPr>
    </w:p>
    <w:p w:rsidR="00000000" w:rsidRDefault="00F62DD6">
      <w:pPr>
        <w:rPr>
          <w:rFonts w:ascii="Arial" w:hAnsi="Arial"/>
          <w:sz w:val="16"/>
        </w:rPr>
      </w:pPr>
    </w:p>
    <w:p w:rsidR="00000000" w:rsidRDefault="00F62DD6">
      <w:pPr>
        <w:rPr>
          <w:rFonts w:ascii="Arial" w:hAnsi="Arial"/>
          <w:sz w:val="16"/>
        </w:rPr>
      </w:pPr>
    </w:p>
    <w:p w:rsidR="00000000" w:rsidRDefault="00F62DD6">
      <w:pPr>
        <w:rPr>
          <w:rFonts w:ascii="Arial" w:hAnsi="Arial"/>
          <w:sz w:val="16"/>
        </w:rPr>
      </w:pPr>
    </w:p>
    <w:p w:rsidR="00000000" w:rsidRDefault="00F62DD6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F62DD6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Şirket’in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yılda oluşan giderlerinin detayı aşağıdadır.</w:t>
            </w:r>
          </w:p>
        </w:tc>
        <w:tc>
          <w:tcPr>
            <w:tcW w:w="1121" w:type="dxa"/>
          </w:tcPr>
          <w:p w:rsidR="00000000" w:rsidRDefault="00F62D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F62DD6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F62DD6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7"/>
        <w:gridCol w:w="1274"/>
        <w:gridCol w:w="1134"/>
        <w:gridCol w:w="1561"/>
        <w:gridCol w:w="12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F62D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Giderler  / </w:t>
            </w:r>
          </w:p>
          <w:p w:rsidR="00000000" w:rsidRDefault="00F62D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(USD)</w:t>
            </w:r>
          </w:p>
        </w:tc>
        <w:tc>
          <w:tcPr>
            <w:tcW w:w="1274" w:type="dxa"/>
          </w:tcPr>
          <w:p w:rsidR="00000000" w:rsidRDefault="00F62DD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1134" w:type="dxa"/>
          </w:tcPr>
          <w:p w:rsidR="00000000" w:rsidRDefault="00F62D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Oran/ </w:t>
            </w:r>
          </w:p>
          <w:p w:rsidR="00000000" w:rsidRDefault="00F62D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61" w:type="dxa"/>
          </w:tcPr>
          <w:p w:rsidR="00000000" w:rsidRDefault="00F62DD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1274" w:type="dxa"/>
          </w:tcPr>
          <w:p w:rsidR="00000000" w:rsidRDefault="00F62D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 / </w:t>
            </w:r>
          </w:p>
          <w:p w:rsidR="00000000" w:rsidRDefault="00F62D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F62D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Futbol Takımı Kira Gideri</w:t>
            </w:r>
          </w:p>
        </w:tc>
        <w:tc>
          <w:tcPr>
            <w:tcW w:w="1274" w:type="dxa"/>
          </w:tcPr>
          <w:p w:rsidR="00000000" w:rsidRDefault="00F62DD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1,013,671</w:t>
            </w:r>
          </w:p>
        </w:tc>
        <w:tc>
          <w:tcPr>
            <w:tcW w:w="1134" w:type="dxa"/>
          </w:tcPr>
          <w:p w:rsidR="00000000" w:rsidRDefault="00F62DD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1561" w:type="dxa"/>
          </w:tcPr>
          <w:p w:rsidR="00000000" w:rsidRDefault="00F62DD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2,466,723</w:t>
            </w:r>
          </w:p>
        </w:tc>
        <w:tc>
          <w:tcPr>
            <w:tcW w:w="1274" w:type="dxa"/>
          </w:tcPr>
          <w:p w:rsidR="00000000" w:rsidRDefault="00F62DD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F62D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Lisans Giderleri</w:t>
            </w:r>
          </w:p>
        </w:tc>
        <w:tc>
          <w:tcPr>
            <w:tcW w:w="1274" w:type="dxa"/>
          </w:tcPr>
          <w:p w:rsidR="00000000" w:rsidRDefault="00F62DD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197,786</w:t>
            </w:r>
          </w:p>
        </w:tc>
        <w:tc>
          <w:tcPr>
            <w:tcW w:w="1134" w:type="dxa"/>
          </w:tcPr>
          <w:p w:rsidR="00000000" w:rsidRDefault="00F62DD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561" w:type="dxa"/>
          </w:tcPr>
          <w:p w:rsidR="00000000" w:rsidRDefault="00F62DD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96,615</w:t>
            </w:r>
          </w:p>
        </w:tc>
        <w:tc>
          <w:tcPr>
            <w:tcW w:w="1274" w:type="dxa"/>
          </w:tcPr>
          <w:p w:rsidR="00000000" w:rsidRDefault="00F62DD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F62DD6">
            <w:pPr>
              <w:pStyle w:val="BodyText3"/>
              <w:rPr>
                <w:sz w:val="16"/>
                <w:lang w:val="en-AU"/>
              </w:rPr>
            </w:pPr>
            <w:r>
              <w:rPr>
                <w:color w:val="auto"/>
                <w:sz w:val="16"/>
              </w:rPr>
              <w:t>Diğer Giderler</w:t>
            </w:r>
          </w:p>
        </w:tc>
        <w:tc>
          <w:tcPr>
            <w:tcW w:w="1274" w:type="dxa"/>
          </w:tcPr>
          <w:p w:rsidR="00000000" w:rsidRDefault="00F62DD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3,742,865</w:t>
            </w:r>
          </w:p>
        </w:tc>
        <w:tc>
          <w:tcPr>
            <w:tcW w:w="1134" w:type="dxa"/>
          </w:tcPr>
          <w:p w:rsidR="00000000" w:rsidRDefault="00F62DD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1561" w:type="dxa"/>
          </w:tcPr>
          <w:p w:rsidR="00000000" w:rsidRDefault="00F62DD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3,748,545</w:t>
            </w:r>
          </w:p>
        </w:tc>
        <w:tc>
          <w:tcPr>
            <w:tcW w:w="1274" w:type="dxa"/>
          </w:tcPr>
          <w:p w:rsidR="00000000" w:rsidRDefault="00F62DD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F62DD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274" w:type="dxa"/>
          </w:tcPr>
          <w:p w:rsidR="00000000" w:rsidRDefault="00F62DD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4,954,322</w:t>
            </w:r>
          </w:p>
        </w:tc>
        <w:tc>
          <w:tcPr>
            <w:tcW w:w="1134" w:type="dxa"/>
          </w:tcPr>
          <w:p w:rsidR="00000000" w:rsidRDefault="00F62DD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561" w:type="dxa"/>
          </w:tcPr>
          <w:p w:rsidR="00000000" w:rsidRDefault="00F62DD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6,311,883</w:t>
            </w:r>
          </w:p>
        </w:tc>
        <w:tc>
          <w:tcPr>
            <w:tcW w:w="1274" w:type="dxa"/>
          </w:tcPr>
          <w:p w:rsidR="00000000" w:rsidRDefault="00F62DD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F62DD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62DD6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Şirket’in</w:t>
            </w:r>
            <w:proofErr w:type="spellEnd"/>
            <w:r>
              <w:rPr>
                <w:rFonts w:ascii="Arial" w:hAnsi="Arial"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62DD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62DD6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r>
              <w:rPr>
                <w:rFonts w:ascii="Arial" w:hAnsi="Arial"/>
                <w:i/>
                <w:sz w:val="16"/>
              </w:rPr>
              <w:t>’s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F62DD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2DD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F62D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62D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62D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F62D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F62D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F62D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2DD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F62D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F62D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F62D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2D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043" w:type="dxa"/>
          </w:tcPr>
          <w:p w:rsidR="00000000" w:rsidRDefault="00F62DD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2214" w:type="dxa"/>
          </w:tcPr>
          <w:p w:rsidR="00000000" w:rsidRDefault="00F62DD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1843" w:type="dxa"/>
          </w:tcPr>
          <w:p w:rsidR="00000000" w:rsidRDefault="00F62DD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</w:tbl>
    <w:p w:rsidR="00000000" w:rsidRDefault="00F62DD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62DD6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62D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2DD6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F62DD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62D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F62D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62DD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F62D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F62D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62D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2304" w:type="dxa"/>
          </w:tcPr>
          <w:p w:rsidR="00000000" w:rsidRDefault="00F62DD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  <w:tc>
          <w:tcPr>
            <w:tcW w:w="2342" w:type="dxa"/>
          </w:tcPr>
          <w:p w:rsidR="00000000" w:rsidRDefault="00F62D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62DD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F62DD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F62D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62DD6">
      <w:pPr>
        <w:rPr>
          <w:rFonts w:ascii="Arial" w:hAnsi="Arial"/>
          <w:color w:val="FF0000"/>
          <w:sz w:val="16"/>
        </w:rPr>
      </w:pPr>
    </w:p>
    <w:p w:rsidR="00000000" w:rsidRDefault="00F62DD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62DD6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62D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2D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F62DD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62D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F62D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62D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62DD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F62D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F62D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F62DD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62D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GALATASARAY FUTBOL A.Ş.</w:t>
            </w:r>
          </w:p>
        </w:tc>
        <w:tc>
          <w:tcPr>
            <w:tcW w:w="1892" w:type="dxa"/>
          </w:tcPr>
          <w:p w:rsidR="00000000" w:rsidRDefault="00F62D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1,280,630</w:t>
            </w:r>
          </w:p>
        </w:tc>
        <w:tc>
          <w:tcPr>
            <w:tcW w:w="2410" w:type="dxa"/>
          </w:tcPr>
          <w:p w:rsidR="00000000" w:rsidRDefault="00F62D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62D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F62D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753,967</w:t>
            </w:r>
          </w:p>
        </w:tc>
        <w:tc>
          <w:tcPr>
            <w:tcW w:w="2410" w:type="dxa"/>
          </w:tcPr>
          <w:p w:rsidR="00000000" w:rsidRDefault="00F62D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62D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F62D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403</w:t>
            </w:r>
          </w:p>
        </w:tc>
        <w:tc>
          <w:tcPr>
            <w:tcW w:w="2410" w:type="dxa"/>
          </w:tcPr>
          <w:p w:rsidR="00000000" w:rsidRDefault="00F62D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62DD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F62DD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F62D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62DD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F62D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2,035,000</w:t>
            </w:r>
          </w:p>
        </w:tc>
        <w:tc>
          <w:tcPr>
            <w:tcW w:w="2410" w:type="dxa"/>
          </w:tcPr>
          <w:p w:rsidR="00000000" w:rsidRDefault="00F62DD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F62DD6">
      <w:pPr>
        <w:jc w:val="both"/>
        <w:rPr>
          <w:rFonts w:ascii="Arial" w:hAnsi="Arial"/>
          <w:sz w:val="16"/>
        </w:rPr>
      </w:pPr>
    </w:p>
    <w:p w:rsidR="00000000" w:rsidRDefault="00F62DD6">
      <w:pPr>
        <w:jc w:val="both"/>
        <w:rPr>
          <w:rFonts w:ascii="Arial" w:hAnsi="Arial"/>
          <w:sz w:val="16"/>
        </w:rPr>
      </w:pPr>
    </w:p>
    <w:p w:rsidR="00000000" w:rsidRDefault="00F62DD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62DD6">
      <w:pPr>
        <w:ind w:right="-1231"/>
        <w:rPr>
          <w:rFonts w:ascii="Arial" w:hAnsi="Arial"/>
          <w:sz w:val="16"/>
        </w:rPr>
      </w:pPr>
    </w:p>
    <w:p w:rsidR="00000000" w:rsidRDefault="00F62DD6">
      <w:pPr>
        <w:ind w:right="-1231"/>
        <w:rPr>
          <w:rFonts w:ascii="Arial" w:hAnsi="Arial"/>
          <w:sz w:val="16"/>
        </w:rPr>
      </w:pPr>
    </w:p>
    <w:p w:rsidR="00000000" w:rsidRDefault="00F62D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62DD6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74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trackRevisions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2DD6"/>
    <w:rsid w:val="00F6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C47EEAA-F81B-42F4-822F-45CA7E45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color w:val="FF0000"/>
      <w:sz w:val="18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lang w:val="en-AU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62DD6"/>
    <w:rPr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SIRKET’IN  ÜNVANI</vt:lpstr>
    </vt:vector>
  </TitlesOfParts>
  <Company>AKCANSA CIM.SAN.VE TIC.AS</Company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SIRKET’IN  ÜNVANI</dc:title>
  <dc:subject/>
  <dc:creator>Talat KAYNAR</dc:creator>
  <cp:keywords/>
  <dc:description/>
  <cp:lastModifiedBy>ozgursheker@gmail.com</cp:lastModifiedBy>
  <cp:revision>2</cp:revision>
  <cp:lastPrinted>2007-04-18T15:27:00Z</cp:lastPrinted>
  <dcterms:created xsi:type="dcterms:W3CDTF">2022-09-01T21:37:00Z</dcterms:created>
  <dcterms:modified xsi:type="dcterms:W3CDTF">2022-09-01T21:37:00Z</dcterms:modified>
</cp:coreProperties>
</file>