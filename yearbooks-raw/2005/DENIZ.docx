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74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DENİZBANK A. Ş.</w:t>
            </w:r>
          </w:p>
        </w:tc>
      </w:tr>
    </w:tbl>
    <w:p w:rsidR="00000000" w:rsidRDefault="00AE374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 AĞUSTOS 1997 (ZORLU GRUBUNA GEÇİŞ)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Banking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NO:106 34394 ESENTEPE/ISTANBUL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İ. VEYSİ SEVİĞ (YÖNETİM 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CEM BODUR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TAŞPULAT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ARABACI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TINA</w:t>
            </w:r>
            <w:r>
              <w:rPr>
                <w:rFonts w:ascii="Arial" w:hAnsi="Arial"/>
                <w:color w:val="000000"/>
                <w:sz w:val="16"/>
              </w:rPr>
              <w:t>Z TİTİZ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CEMALETTİN HASDEMİR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212 355 0800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212 274 7993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Yatirimciiliskileri@denizbank.com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5,724 (İŞTİRAKLER DAHİL / with participations)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pStyle w:val="Heading1"/>
            </w:pPr>
            <w:r>
              <w:rPr>
                <w:i w:val="0"/>
                <w:color w:val="auto"/>
              </w:rPr>
              <w:t>316.100.000,-YTL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E37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37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</w:t>
            </w:r>
            <w:r>
              <w:rPr>
                <w:rFonts w:ascii="Arial" w:hAnsi="Arial"/>
                <w:sz w:val="16"/>
              </w:rPr>
              <w:t>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AE37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37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AE374B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511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11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552" w:type="dxa"/>
          </w:tcPr>
          <w:p w:rsidR="00000000" w:rsidRDefault="00AE37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E37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11" w:type="dxa"/>
          </w:tcPr>
          <w:p w:rsidR="00000000" w:rsidRDefault="00AE37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552" w:type="dxa"/>
          </w:tcPr>
          <w:p w:rsidR="00000000" w:rsidRDefault="00AE37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11" w:type="dxa"/>
          </w:tcPr>
          <w:p w:rsidR="00000000" w:rsidRDefault="00AE374B">
            <w:pPr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7.254.102.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2552" w:type="dxa"/>
          </w:tcPr>
          <w:p w:rsidR="00000000" w:rsidRDefault="00AE374B">
            <w:pPr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5.737.842.000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11" w:type="dxa"/>
          </w:tcPr>
          <w:p w:rsidR="00000000" w:rsidRDefault="00AE374B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5.169.565.000</w:t>
            </w:r>
          </w:p>
        </w:tc>
        <w:tc>
          <w:tcPr>
            <w:tcW w:w="2552" w:type="dxa"/>
          </w:tcPr>
          <w:p w:rsidR="00000000" w:rsidRDefault="00AE374B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3.214.275.000</w:t>
            </w:r>
          </w:p>
        </w:tc>
      </w:tr>
    </w:tbl>
    <w:p w:rsidR="00000000" w:rsidRDefault="00AE374B">
      <w:pPr>
        <w:rPr>
          <w:rFonts w:ascii="Arial" w:hAnsi="Arial"/>
          <w:sz w:val="16"/>
        </w:rPr>
      </w:pPr>
    </w:p>
    <w:p w:rsidR="00000000" w:rsidRDefault="00AE37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E37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E374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E37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AE374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618"/>
        <w:gridCol w:w="206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067" w:type="dxa"/>
          </w:tcPr>
          <w:p w:rsidR="00000000" w:rsidRDefault="00AE374B">
            <w:pPr>
              <w:pStyle w:val="Heading3"/>
            </w:pPr>
            <w:r>
              <w:t>Yatırım Tutarı-</w:t>
            </w:r>
          </w:p>
        </w:tc>
        <w:tc>
          <w:tcPr>
            <w:tcW w:w="1843" w:type="dxa"/>
          </w:tcPr>
          <w:p w:rsidR="00000000" w:rsidRDefault="00AE374B">
            <w:pPr>
              <w:pStyle w:val="Heading3"/>
            </w:pPr>
            <w:r>
              <w:t>Gerçe</w:t>
            </w:r>
            <w:r>
              <w:t>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pStyle w:val="Heading2"/>
            </w:pPr>
            <w:r>
              <w:t>Devam Eden Yatırımlar</w:t>
            </w:r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067" w:type="dxa"/>
          </w:tcPr>
          <w:p w:rsidR="00000000" w:rsidRDefault="00AE374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067" w:type="dxa"/>
          </w:tcPr>
          <w:p w:rsidR="00000000" w:rsidRDefault="00AE37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SIRAMATİK</w:t>
            </w:r>
          </w:p>
          <w:p w:rsidR="00000000" w:rsidRDefault="00AE374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(QUEUEMATIC)</w:t>
            </w:r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15.07.2006</w:t>
            </w:r>
          </w:p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15.12.2006</w:t>
            </w:r>
          </w:p>
        </w:tc>
        <w:tc>
          <w:tcPr>
            <w:tcW w:w="2067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740.000</w:t>
            </w:r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rPr>
                <w:ins w:id="0" w:author="Unknown" w:date="2006-05-25T18:03:00Z"/>
                <w:rFonts w:ascii="Arial" w:hAnsi="Arial"/>
                <w:sz w:val="16"/>
              </w:rPr>
            </w:pPr>
            <w:ins w:id="1" w:author="Unknown" w:date="2006-05-25T18:03:00Z">
              <w:r>
                <w:rPr>
                  <w:rFonts w:ascii="Arial" w:hAnsi="Arial"/>
                  <w:sz w:val="16"/>
                </w:rPr>
                <w:t>İLETİŞİM MERKEZİ SİSTEM İYİLEŞTİRMESİ</w:t>
              </w:r>
            </w:ins>
          </w:p>
          <w:p w:rsidR="00000000" w:rsidRDefault="00AE374B">
            <w:pPr>
              <w:rPr>
                <w:rFonts w:ascii="Arial" w:hAnsi="Arial"/>
                <w:i/>
                <w:sz w:val="16"/>
              </w:rPr>
            </w:pPr>
            <w:ins w:id="2" w:author="Unknown" w:date="2006-05-25T18:03:00Z">
              <w:r>
                <w:rPr>
                  <w:rFonts w:ascii="Arial" w:hAnsi="Arial"/>
                  <w:i/>
                  <w:sz w:val="16"/>
                </w:rPr>
                <w:t>(UPGR</w:t>
              </w:r>
              <w:r>
                <w:rPr>
                  <w:rFonts w:ascii="Arial" w:hAnsi="Arial"/>
                  <w:i/>
                  <w:sz w:val="16"/>
                </w:rPr>
                <w:t>ADING SYSTEMS OF CONTACT CENTER)</w:t>
              </w:r>
            </w:ins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ins w:id="3" w:author="Unknown" w:date="2006-05-25T18:03:00Z"/>
                <w:rFonts w:ascii="Arial" w:hAnsi="Arial"/>
                <w:sz w:val="16"/>
              </w:rPr>
            </w:pPr>
            <w:ins w:id="4" w:author="Unknown" w:date="2006-05-25T18:03:00Z">
              <w:r>
                <w:rPr>
                  <w:rFonts w:ascii="Arial" w:hAnsi="Arial"/>
                  <w:sz w:val="16"/>
                </w:rPr>
                <w:t>02.05.2005</w:t>
              </w:r>
            </w:ins>
          </w:p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ins w:id="5" w:author="Unknown" w:date="2006-05-25T18:03:00Z">
              <w:r>
                <w:rPr>
                  <w:rFonts w:ascii="Arial" w:hAnsi="Arial"/>
                  <w:sz w:val="16"/>
                </w:rPr>
                <w:t>30.06.2006</w:t>
              </w:r>
            </w:ins>
          </w:p>
        </w:tc>
        <w:tc>
          <w:tcPr>
            <w:tcW w:w="2067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ins w:id="6" w:author="Unknown" w:date="2006-05-25T18:03:00Z">
              <w:r>
                <w:rPr>
                  <w:rFonts w:ascii="Arial" w:hAnsi="Arial"/>
                  <w:sz w:val="16"/>
                </w:rPr>
                <w:t>200.000</w:t>
              </w:r>
            </w:ins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ins w:id="7" w:author="Unknown" w:date="2006-05-25T18:03:00Z"/>
                <w:rFonts w:ascii="Arial" w:hAnsi="Arial"/>
                <w:sz w:val="16"/>
              </w:rPr>
            </w:pPr>
            <w:ins w:id="8" w:author="Unknown" w:date="2006-05-25T18:03:00Z">
              <w:r>
                <w:rPr>
                  <w:rFonts w:ascii="Arial" w:hAnsi="Arial"/>
                  <w:sz w:val="16"/>
                </w:rPr>
                <w:t>150.000</w:t>
              </w:r>
            </w:ins>
          </w:p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rPr>
                <w:rFonts w:ascii="Arial" w:hAnsi="Arial"/>
                <w:sz w:val="16"/>
              </w:rPr>
            </w:pPr>
            <w:ins w:id="9" w:author="Unknown" w:date="2006-05-25T18:03:00Z">
              <w:r>
                <w:rPr>
                  <w:rFonts w:ascii="Arial" w:hAnsi="Arial"/>
                  <w:sz w:val="16"/>
                </w:rPr>
                <w:t>BİL KAZAN PROJESİ  </w:t>
              </w:r>
            </w:ins>
          </w:p>
          <w:p w:rsidR="00000000" w:rsidRDefault="00AE374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(ONLINE BILL PAYMENT PROJECT) </w:t>
            </w:r>
            <w:ins w:id="10" w:author="Unknown" w:date="2006-05-25T18:03:00Z">
              <w:r>
                <w:rPr>
                  <w:rFonts w:ascii="Arial" w:hAnsi="Arial"/>
                  <w:i/>
                  <w:sz w:val="16"/>
                </w:rPr>
                <w:t xml:space="preserve"> </w:t>
              </w:r>
            </w:ins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ins w:id="11" w:author="Unknown" w:date="2006-05-25T18:03:00Z"/>
                <w:rFonts w:ascii="Arial" w:hAnsi="Arial"/>
                <w:sz w:val="16"/>
              </w:rPr>
            </w:pPr>
            <w:ins w:id="12" w:author="Unknown" w:date="2006-05-25T18:03:00Z">
              <w:r>
                <w:rPr>
                  <w:rFonts w:ascii="Arial" w:hAnsi="Arial"/>
                  <w:sz w:val="16"/>
                </w:rPr>
                <w:t>15.05.2006</w:t>
              </w:r>
            </w:ins>
          </w:p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ins w:id="13" w:author="Unknown" w:date="2006-05-25T18:03:00Z">
              <w:r>
                <w:rPr>
                  <w:rFonts w:ascii="Arial" w:hAnsi="Arial"/>
                  <w:sz w:val="16"/>
                </w:rPr>
                <w:t>15.09.2006</w:t>
              </w:r>
            </w:ins>
          </w:p>
        </w:tc>
        <w:tc>
          <w:tcPr>
            <w:tcW w:w="2067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ins w:id="14" w:author="Unknown" w:date="2006-05-25T18:03:00Z">
              <w:r>
                <w:rPr>
                  <w:rFonts w:ascii="Arial" w:hAnsi="Arial"/>
                  <w:sz w:val="16"/>
                </w:rPr>
                <w:t>40.000</w:t>
              </w:r>
            </w:ins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rPr>
                <w:ins w:id="15" w:author="Unknown" w:date="2006-05-25T18:03:00Z"/>
                <w:rFonts w:ascii="Arial" w:hAnsi="Arial"/>
                <w:sz w:val="16"/>
              </w:rPr>
            </w:pPr>
            <w:ins w:id="16" w:author="Unknown" w:date="2006-05-25T18:03:00Z">
              <w:r>
                <w:rPr>
                  <w:rFonts w:ascii="Arial" w:hAnsi="Arial"/>
                  <w:sz w:val="16"/>
                </w:rPr>
                <w:t>YENİ BANKACILIK PLATFORMUNUN YAZILIM VE IMPLEMENTASYONU</w:t>
              </w:r>
            </w:ins>
          </w:p>
          <w:p w:rsidR="00000000" w:rsidRDefault="00AE374B">
            <w:pPr>
              <w:rPr>
                <w:rFonts w:ascii="Arial" w:hAnsi="Arial"/>
                <w:i/>
                <w:sz w:val="16"/>
              </w:rPr>
            </w:pPr>
            <w:ins w:id="17" w:author="Unknown" w:date="2006-05-25T18:03:00Z">
              <w:r>
                <w:rPr>
                  <w:rFonts w:ascii="Arial" w:hAnsi="Arial"/>
                  <w:i/>
                  <w:sz w:val="16"/>
                </w:rPr>
                <w:t>( DEVELOP</w:t>
              </w:r>
            </w:ins>
            <w:r>
              <w:rPr>
                <w:rFonts w:ascii="Arial" w:hAnsi="Arial"/>
                <w:i/>
                <w:sz w:val="16"/>
              </w:rPr>
              <w:t>MENT</w:t>
            </w:r>
            <w:ins w:id="18" w:author="Unknown" w:date="2006-05-25T18:03:00Z">
              <w:r>
                <w:rPr>
                  <w:rFonts w:ascii="Arial" w:hAnsi="Arial"/>
                  <w:i/>
                  <w:sz w:val="16"/>
                </w:rPr>
                <w:t xml:space="preserve"> AND IMPLEMENT</w:t>
              </w:r>
            </w:ins>
            <w:r>
              <w:rPr>
                <w:rFonts w:ascii="Arial" w:hAnsi="Arial"/>
                <w:i/>
                <w:sz w:val="16"/>
              </w:rPr>
              <w:t>ATION OF</w:t>
            </w:r>
            <w:ins w:id="19" w:author="Unknown" w:date="2006-05-25T18:03:00Z">
              <w:r>
                <w:rPr>
                  <w:rFonts w:ascii="Arial" w:hAnsi="Arial"/>
                  <w:i/>
                  <w:sz w:val="16"/>
                </w:rPr>
                <w:t xml:space="preserve"> NEW CORE</w:t>
              </w:r>
              <w:r>
                <w:rPr>
                  <w:rFonts w:ascii="Arial" w:hAnsi="Arial"/>
                  <w:i/>
                  <w:sz w:val="16"/>
                </w:rPr>
                <w:t xml:space="preserve"> BANKING SOFTWARE)</w:t>
              </w:r>
            </w:ins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ins w:id="20" w:author="Unknown" w:date="2006-05-25T18:03:00Z"/>
                <w:rFonts w:ascii="Arial" w:hAnsi="Arial"/>
                <w:sz w:val="16"/>
              </w:rPr>
            </w:pPr>
            <w:ins w:id="21" w:author="Unknown" w:date="2006-05-25T18:03:00Z">
              <w:r>
                <w:rPr>
                  <w:rFonts w:ascii="Arial" w:hAnsi="Arial"/>
                  <w:sz w:val="16"/>
                </w:rPr>
                <w:t>01.04.2005</w:t>
              </w:r>
            </w:ins>
          </w:p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ins w:id="22" w:author="Unknown" w:date="2006-05-25T18:03:00Z">
              <w:r>
                <w:rPr>
                  <w:rFonts w:ascii="Arial" w:hAnsi="Arial"/>
                  <w:sz w:val="16"/>
                </w:rPr>
                <w:t>01.07.2007</w:t>
              </w:r>
            </w:ins>
          </w:p>
        </w:tc>
        <w:tc>
          <w:tcPr>
            <w:tcW w:w="2067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ins w:id="23" w:author="Unknown" w:date="2006-05-25T18:03:00Z">
              <w:r>
                <w:rPr>
                  <w:rFonts w:ascii="Arial" w:hAnsi="Arial"/>
                  <w:sz w:val="16"/>
                </w:rPr>
                <w:t>3.375.000</w:t>
              </w:r>
            </w:ins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SÜREKLİLİĞİ</w:t>
            </w:r>
          </w:p>
          <w:p w:rsidR="00000000" w:rsidRDefault="00AE374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(BUSINESS CONTINUITY)</w:t>
            </w:r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01.06.2006</w:t>
            </w:r>
          </w:p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31.12.2006</w:t>
            </w:r>
          </w:p>
        </w:tc>
        <w:tc>
          <w:tcPr>
            <w:tcW w:w="2067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1.820.000</w:t>
            </w:r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YAZILIM GELİŞTİRME</w:t>
            </w:r>
          </w:p>
          <w:p w:rsidR="00000000" w:rsidRDefault="00AE374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(SOFTWARE DEVELOPMENT)</w:t>
            </w:r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01.02.2006</w:t>
            </w:r>
          </w:p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31.05.2006</w:t>
            </w:r>
          </w:p>
        </w:tc>
        <w:tc>
          <w:tcPr>
            <w:tcW w:w="2067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1.015.000</w:t>
            </w:r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KIOSK</w:t>
            </w:r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15.07.2006</w:t>
            </w:r>
          </w:p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15.12.2006</w:t>
            </w:r>
          </w:p>
        </w:tc>
        <w:tc>
          <w:tcPr>
            <w:tcW w:w="2067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2.830.000</w:t>
            </w:r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TELEFON</w:t>
            </w:r>
            <w:r>
              <w:rPr>
                <w:rFonts w:ascii="Arial" w:hAnsi="Arial"/>
                <w:sz w:val="16"/>
              </w:rPr>
              <w:t xml:space="preserve"> SANTRALİ YENİLENMESİ</w:t>
            </w:r>
          </w:p>
          <w:p w:rsidR="00000000" w:rsidRDefault="00AE374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(SWITCHBOARD RENEWAL)</w:t>
            </w:r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01.06.2006</w:t>
            </w:r>
          </w:p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30.11.2006</w:t>
            </w:r>
          </w:p>
        </w:tc>
        <w:tc>
          <w:tcPr>
            <w:tcW w:w="2067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5.850.000</w:t>
            </w:r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rPr>
                <w:ins w:id="24" w:author="Unknown" w:date="2006-05-25T18:03:00Z"/>
                <w:rFonts w:ascii="Arial" w:hAnsi="Arial"/>
                <w:sz w:val="16"/>
              </w:rPr>
            </w:pPr>
            <w:ins w:id="25" w:author="Unknown" w:date="2006-05-25T18:03:00Z">
              <w:r>
                <w:rPr>
                  <w:rFonts w:ascii="Arial" w:hAnsi="Arial"/>
                  <w:sz w:val="16"/>
                </w:rPr>
                <w:lastRenderedPageBreak/>
                <w:t>GÖZETİM YAZILIM SİSTEMİ</w:t>
              </w:r>
            </w:ins>
          </w:p>
          <w:p w:rsidR="00000000" w:rsidRDefault="00AE374B">
            <w:pPr>
              <w:rPr>
                <w:rFonts w:ascii="Arial" w:hAnsi="Arial"/>
                <w:i/>
                <w:sz w:val="16"/>
              </w:rPr>
            </w:pPr>
            <w:ins w:id="26" w:author="Unknown" w:date="2006-05-25T18:03:00Z">
              <w:r>
                <w:rPr>
                  <w:rFonts w:ascii="Arial" w:hAnsi="Arial"/>
                  <w:i/>
                  <w:sz w:val="16"/>
                </w:rPr>
                <w:t>(SBT OBSERVATION REPORTING SYSTEM)</w:t>
              </w:r>
            </w:ins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ins w:id="27" w:author="Unknown" w:date="2006-05-25T18:03:00Z"/>
                <w:rFonts w:ascii="Arial" w:hAnsi="Arial"/>
                <w:sz w:val="16"/>
              </w:rPr>
            </w:pPr>
            <w:ins w:id="28" w:author="Unknown" w:date="2006-05-25T18:03:00Z">
              <w:r>
                <w:rPr>
                  <w:rFonts w:ascii="Arial" w:hAnsi="Arial"/>
                  <w:sz w:val="16"/>
                </w:rPr>
                <w:t>01.02.2005</w:t>
              </w:r>
            </w:ins>
          </w:p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ins w:id="29" w:author="Unknown" w:date="2006-05-25T18:03:00Z">
              <w:r>
                <w:rPr>
                  <w:rFonts w:ascii="Arial" w:hAnsi="Arial"/>
                  <w:sz w:val="16"/>
                </w:rPr>
                <w:t>30.</w:t>
              </w:r>
            </w:ins>
            <w:r>
              <w:rPr>
                <w:rFonts w:ascii="Arial" w:hAnsi="Arial"/>
                <w:sz w:val="16"/>
              </w:rPr>
              <w:t>08.</w:t>
            </w:r>
            <w:ins w:id="30" w:author="Unknown" w:date="2006-05-25T18:03:00Z">
              <w:r>
                <w:rPr>
                  <w:rFonts w:ascii="Arial" w:hAnsi="Arial"/>
                  <w:sz w:val="16"/>
                </w:rPr>
                <w:t>200</w:t>
              </w:r>
            </w:ins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067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ins w:id="31" w:author="Unknown" w:date="2006-05-25T18:03:00Z">
              <w:r>
                <w:rPr>
                  <w:rFonts w:ascii="Arial" w:hAnsi="Arial"/>
                  <w:sz w:val="16"/>
                </w:rPr>
                <w:t>14.000</w:t>
              </w:r>
            </w:ins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BASEL II UYUMLU RİSK ANALİZ PLATFORMU</w:t>
            </w:r>
          </w:p>
          <w:p w:rsidR="00000000" w:rsidRDefault="00AE374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(BASEL II COMPLIANT RISK ANALYSIS PLATFORM)</w:t>
            </w:r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02.01.2007</w:t>
            </w:r>
          </w:p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30.07.2008</w:t>
            </w:r>
          </w:p>
        </w:tc>
        <w:tc>
          <w:tcPr>
            <w:tcW w:w="2067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580.000</w:t>
            </w:r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E374B">
            <w:pPr>
              <w:ind w:right="312"/>
              <w:rPr>
                <w:ins w:id="32" w:author="Unknown" w:date="2006-05-25T18:03:00Z"/>
                <w:rFonts w:ascii="Arial" w:hAnsi="Arial"/>
                <w:sz w:val="16"/>
              </w:rPr>
            </w:pPr>
            <w:ins w:id="33" w:author="Unknown" w:date="2006-05-25T18:03:00Z">
              <w:r>
                <w:rPr>
                  <w:rFonts w:ascii="Arial" w:hAnsi="Arial"/>
                  <w:sz w:val="16"/>
                </w:rPr>
                <w:t>INTERNET BANKACILIĞI</w:t>
              </w:r>
            </w:ins>
          </w:p>
          <w:p w:rsidR="00000000" w:rsidRDefault="00AE374B">
            <w:pPr>
              <w:ind w:right="312"/>
              <w:rPr>
                <w:rFonts w:ascii="Arial" w:hAnsi="Arial"/>
                <w:sz w:val="16"/>
              </w:rPr>
            </w:pPr>
            <w:ins w:id="34" w:author="Unknown" w:date="2006-05-25T18:03:00Z">
              <w:r>
                <w:rPr>
                  <w:rFonts w:ascii="Arial" w:hAnsi="Arial"/>
                  <w:sz w:val="16"/>
                </w:rPr>
                <w:t>(INTERNET BANKING)</w:t>
              </w:r>
            </w:ins>
          </w:p>
        </w:tc>
        <w:tc>
          <w:tcPr>
            <w:tcW w:w="1618" w:type="dxa"/>
          </w:tcPr>
          <w:p w:rsidR="00000000" w:rsidRDefault="00AE374B">
            <w:pPr>
              <w:jc w:val="center"/>
              <w:rPr>
                <w:ins w:id="35" w:author="Unknown" w:date="2006-05-25T18:03:00Z"/>
                <w:rFonts w:ascii="Arial" w:hAnsi="Arial"/>
                <w:sz w:val="16"/>
              </w:rPr>
            </w:pPr>
            <w:ins w:id="36" w:author="Unknown" w:date="2006-05-25T18:03:00Z">
              <w:r>
                <w:rPr>
                  <w:rFonts w:ascii="Arial" w:hAnsi="Arial"/>
                  <w:sz w:val="16"/>
                </w:rPr>
                <w:t>01.05.2005</w:t>
              </w:r>
            </w:ins>
          </w:p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ins w:id="37" w:author="Unknown" w:date="2006-05-25T18:03:00Z">
              <w:r>
                <w:rPr>
                  <w:rFonts w:ascii="Arial" w:hAnsi="Arial"/>
                  <w:sz w:val="16"/>
                </w:rPr>
                <w:t>07.04.2006</w:t>
              </w:r>
            </w:ins>
          </w:p>
        </w:tc>
        <w:tc>
          <w:tcPr>
            <w:tcW w:w="2067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ins w:id="38" w:author="Unknown" w:date="2006-05-25T18:03:00Z">
              <w:r>
                <w:rPr>
                  <w:rFonts w:ascii="Arial" w:hAnsi="Arial"/>
                  <w:sz w:val="16"/>
                </w:rPr>
                <w:t>300.000</w:t>
              </w:r>
            </w:ins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sz w:val="16"/>
              </w:rPr>
            </w:pPr>
            <w:ins w:id="39" w:author="Unknown" w:date="2006-05-25T18:03:00Z">
              <w:r>
                <w:rPr>
                  <w:rFonts w:ascii="Arial" w:hAnsi="Arial"/>
                  <w:sz w:val="16"/>
                </w:rPr>
                <w:t>280,000</w:t>
              </w:r>
            </w:ins>
          </w:p>
        </w:tc>
      </w:tr>
    </w:tbl>
    <w:p w:rsidR="00000000" w:rsidRDefault="00AE374B">
      <w:pPr>
        <w:rPr>
          <w:rFonts w:ascii="Arial" w:hAnsi="Arial"/>
          <w:sz w:val="16"/>
        </w:rPr>
      </w:pPr>
    </w:p>
    <w:p w:rsidR="00000000" w:rsidRDefault="00AE374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37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E37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37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AE374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4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AE3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7" w:type="dxa"/>
          </w:tcPr>
          <w:p w:rsidR="00000000" w:rsidRDefault="00AE3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AE3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7" w:type="dxa"/>
          </w:tcPr>
          <w:p w:rsidR="00000000" w:rsidRDefault="00AE3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YATIRIM MENKUL KIYMETLER A. Ş.</w:t>
            </w:r>
          </w:p>
        </w:tc>
        <w:tc>
          <w:tcPr>
            <w:tcW w:w="1984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25,000,000 YTL</w:t>
            </w:r>
          </w:p>
        </w:tc>
        <w:tc>
          <w:tcPr>
            <w:tcW w:w="2127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EKSPRES YATIRIM MENKUL KIYMETLER A. Ş. </w:t>
            </w:r>
          </w:p>
        </w:tc>
        <w:tc>
          <w:tcPr>
            <w:tcW w:w="1984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8,000,800 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127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DENİZTÜREV MENKUL DEĞERLER</w:t>
            </w:r>
          </w:p>
        </w:tc>
        <w:tc>
          <w:tcPr>
            <w:tcW w:w="1984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8,000,000 YTL</w:t>
            </w:r>
          </w:p>
        </w:tc>
        <w:tc>
          <w:tcPr>
            <w:tcW w:w="2127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YATIRIM ORTAKLIĞI A.Ş.</w:t>
            </w:r>
          </w:p>
        </w:tc>
        <w:tc>
          <w:tcPr>
            <w:tcW w:w="1984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14,985,000 YTL</w:t>
            </w:r>
          </w:p>
        </w:tc>
        <w:tc>
          <w:tcPr>
            <w:tcW w:w="2127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PORTFÖY YÖNETİMİ A.Ş.</w:t>
            </w:r>
          </w:p>
        </w:tc>
        <w:tc>
          <w:tcPr>
            <w:tcW w:w="1984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 YTL</w:t>
            </w:r>
          </w:p>
        </w:tc>
        <w:tc>
          <w:tcPr>
            <w:tcW w:w="2127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99,15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FİNANSAL KİRALAMA A.Ş.</w:t>
            </w:r>
          </w:p>
        </w:tc>
        <w:tc>
          <w:tcPr>
            <w:tcW w:w="1984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38,100,000 YTL</w:t>
            </w:r>
          </w:p>
        </w:tc>
        <w:tc>
          <w:tcPr>
            <w:tcW w:w="2127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FAKTORİNG A.Ş.</w:t>
            </w:r>
          </w:p>
        </w:tc>
        <w:tc>
          <w:tcPr>
            <w:tcW w:w="1984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25,600,000 YTL</w:t>
            </w:r>
          </w:p>
        </w:tc>
        <w:tc>
          <w:tcPr>
            <w:tcW w:w="2127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</w:t>
            </w:r>
            <w:r>
              <w:rPr>
                <w:rFonts w:ascii="Arial" w:hAnsi="Arial"/>
                <w:color w:val="000000"/>
                <w:sz w:val="16"/>
              </w:rPr>
              <w:t>URODENİZ OFF SHORE</w:t>
            </w:r>
          </w:p>
        </w:tc>
        <w:tc>
          <w:tcPr>
            <w:tcW w:w="1984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500,000 $</w:t>
            </w:r>
          </w:p>
        </w:tc>
        <w:tc>
          <w:tcPr>
            <w:tcW w:w="2127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DENİZBANK AG</w:t>
            </w:r>
          </w:p>
        </w:tc>
        <w:tc>
          <w:tcPr>
            <w:tcW w:w="1984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11,831,165 €          </w:t>
            </w:r>
          </w:p>
        </w:tc>
        <w:tc>
          <w:tcPr>
            <w:tcW w:w="2127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DENİZBANK MOSCOW</w:t>
            </w:r>
          </w:p>
        </w:tc>
        <w:tc>
          <w:tcPr>
            <w:tcW w:w="1984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516,472,000 RUR</w:t>
            </w:r>
          </w:p>
        </w:tc>
        <w:tc>
          <w:tcPr>
            <w:tcW w:w="2127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DENİZBANK KÜLTÜR SANAT YAYINCILIK TİCARET VE SANAYİ A.Ş.</w:t>
            </w:r>
          </w:p>
        </w:tc>
        <w:tc>
          <w:tcPr>
            <w:tcW w:w="1984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600,000 YTL</w:t>
            </w:r>
          </w:p>
        </w:tc>
        <w:tc>
          <w:tcPr>
            <w:tcW w:w="2127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INTERTECH BİLGİ İŞLEM VE PAZARLAMA TİCARET A.Ş.</w:t>
            </w:r>
          </w:p>
        </w:tc>
        <w:tc>
          <w:tcPr>
            <w:tcW w:w="1984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700,000 YTL</w:t>
            </w:r>
          </w:p>
        </w:tc>
        <w:tc>
          <w:tcPr>
            <w:tcW w:w="2127" w:type="dxa"/>
          </w:tcPr>
          <w:p w:rsidR="00000000" w:rsidRDefault="00AE374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AE374B">
      <w:pPr>
        <w:rPr>
          <w:rFonts w:ascii="Arial" w:hAnsi="Arial"/>
          <w:color w:val="FF0000"/>
          <w:sz w:val="16"/>
        </w:rPr>
      </w:pPr>
    </w:p>
    <w:p w:rsidR="00000000" w:rsidRDefault="00AE374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37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E37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37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E37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4" w:type="dxa"/>
          </w:tcPr>
          <w:p w:rsidR="00000000" w:rsidRDefault="00AE37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E37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AE3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984" w:type="dxa"/>
          </w:tcPr>
          <w:p w:rsidR="00000000" w:rsidRDefault="00AE37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OLGUN ZORLU</w:t>
            </w:r>
          </w:p>
        </w:tc>
        <w:tc>
          <w:tcPr>
            <w:tcW w:w="1843" w:type="dxa"/>
          </w:tcPr>
          <w:p w:rsidR="00000000" w:rsidRDefault="00AE374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173.059.441,41</w:t>
            </w:r>
          </w:p>
        </w:tc>
        <w:tc>
          <w:tcPr>
            <w:tcW w:w="1984" w:type="dxa"/>
          </w:tcPr>
          <w:p w:rsidR="00000000" w:rsidRDefault="00AE37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NAZİF ZORLU</w:t>
            </w:r>
          </w:p>
        </w:tc>
        <w:tc>
          <w:tcPr>
            <w:tcW w:w="1843" w:type="dxa"/>
          </w:tcPr>
          <w:p w:rsidR="00000000" w:rsidRDefault="00AE374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35.562.355,96</w:t>
            </w:r>
          </w:p>
        </w:tc>
        <w:tc>
          <w:tcPr>
            <w:tcW w:w="1984" w:type="dxa"/>
          </w:tcPr>
          <w:p w:rsidR="00000000" w:rsidRDefault="00AE37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ZORLU</w:t>
            </w:r>
          </w:p>
        </w:tc>
        <w:tc>
          <w:tcPr>
            <w:tcW w:w="1843" w:type="dxa"/>
          </w:tcPr>
          <w:p w:rsidR="00000000" w:rsidRDefault="00AE374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23.706.394,04</w:t>
            </w:r>
          </w:p>
        </w:tc>
        <w:tc>
          <w:tcPr>
            <w:tcW w:w="1984" w:type="dxa"/>
          </w:tcPr>
          <w:p w:rsidR="00000000" w:rsidRDefault="00AE37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ZÜLAL ZORLU</w:t>
            </w:r>
          </w:p>
        </w:tc>
        <w:tc>
          <w:tcPr>
            <w:tcW w:w="1843" w:type="dxa"/>
          </w:tcPr>
          <w:p w:rsidR="00000000" w:rsidRDefault="00AE374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2.370.639,40</w:t>
            </w:r>
          </w:p>
        </w:tc>
        <w:tc>
          <w:tcPr>
            <w:tcW w:w="1984" w:type="dxa"/>
          </w:tcPr>
          <w:p w:rsidR="00000000" w:rsidRDefault="00AE37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ZORLU</w:t>
            </w:r>
          </w:p>
        </w:tc>
        <w:tc>
          <w:tcPr>
            <w:tcW w:w="1843" w:type="dxa"/>
          </w:tcPr>
          <w:p w:rsidR="00000000" w:rsidRDefault="00AE374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2.370.639,40</w:t>
            </w:r>
          </w:p>
        </w:tc>
        <w:tc>
          <w:tcPr>
            <w:tcW w:w="1984" w:type="dxa"/>
          </w:tcPr>
          <w:p w:rsidR="00000000" w:rsidRDefault="00AE37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BODUR</w:t>
            </w:r>
          </w:p>
        </w:tc>
        <w:tc>
          <w:tcPr>
            <w:tcW w:w="1843" w:type="dxa"/>
          </w:tcPr>
          <w:p w:rsidR="00000000" w:rsidRDefault="00AE374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2.764,89</w:t>
            </w:r>
          </w:p>
        </w:tc>
        <w:tc>
          <w:tcPr>
            <w:tcW w:w="1984" w:type="dxa"/>
          </w:tcPr>
          <w:p w:rsidR="00000000" w:rsidRDefault="00AE37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  <w:tc>
          <w:tcPr>
            <w:tcW w:w="1843" w:type="dxa"/>
          </w:tcPr>
          <w:p w:rsidR="00000000" w:rsidRDefault="00AE374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2.764,89</w:t>
            </w:r>
          </w:p>
        </w:tc>
        <w:tc>
          <w:tcPr>
            <w:tcW w:w="1984" w:type="dxa"/>
          </w:tcPr>
          <w:p w:rsidR="00000000" w:rsidRDefault="00AE37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E37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3" w:type="dxa"/>
          </w:tcPr>
          <w:p w:rsidR="00000000" w:rsidRDefault="00AE374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79.0</w:t>
            </w:r>
            <w:r>
              <w:rPr>
                <w:rFonts w:ascii="Arial" w:hAnsi="Arial"/>
                <w:color w:val="000000"/>
                <w:sz w:val="16"/>
              </w:rPr>
              <w:t>25.000,00</w:t>
            </w:r>
          </w:p>
        </w:tc>
        <w:tc>
          <w:tcPr>
            <w:tcW w:w="1984" w:type="dxa"/>
          </w:tcPr>
          <w:p w:rsidR="00000000" w:rsidRDefault="00AE37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E37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843" w:type="dxa"/>
          </w:tcPr>
          <w:p w:rsidR="00000000" w:rsidRDefault="00AE374B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316.100.000,00</w:t>
            </w:r>
          </w:p>
        </w:tc>
        <w:tc>
          <w:tcPr>
            <w:tcW w:w="1984" w:type="dxa"/>
          </w:tcPr>
          <w:p w:rsidR="00000000" w:rsidRDefault="00AE374B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AE374B">
      <w:pPr>
        <w:jc w:val="both"/>
        <w:rPr>
          <w:rFonts w:ascii="Arial" w:hAnsi="Arial"/>
          <w:sz w:val="16"/>
        </w:rPr>
      </w:pPr>
    </w:p>
    <w:p w:rsidR="00000000" w:rsidRDefault="00AE374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E374B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374B"/>
    <w:rsid w:val="00AE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83436-EF3C-4BA3-A045-846E9E6C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tirimciiliskileri@deniz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4399</CharactersWithSpaces>
  <SharedDoc>false</SharedDoc>
  <HLinks>
    <vt:vector size="6" baseType="variant">
      <vt:variant>
        <vt:i4>1507388</vt:i4>
      </vt:variant>
      <vt:variant>
        <vt:i4>0</vt:i4>
      </vt:variant>
      <vt:variant>
        <vt:i4>0</vt:i4>
      </vt:variant>
      <vt:variant>
        <vt:i4>5</vt:i4>
      </vt:variant>
      <vt:variant>
        <vt:lpwstr>mailto:yatirimciiliskileri@denizbank.com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2022-09-01T21:35:00Z</dcterms:created>
  <dcterms:modified xsi:type="dcterms:W3CDTF">2022-09-01T21:35:00Z</dcterms:modified>
</cp:coreProperties>
</file>