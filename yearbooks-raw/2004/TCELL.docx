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TURKCELL İLETİŞİM HİZMETLERİ A.Ş. </w:t>
            </w:r>
          </w:p>
        </w:tc>
      </w:tr>
    </w:tbl>
    <w:p w:rsidR="00000000" w:rsidRDefault="00C1522F">
      <w:pPr>
        <w:rPr>
          <w:del w:id="0" w:author="BETULD" w:date="2005-05-03T13:57:00Z"/>
          <w:rFonts w:ascii="Arial" w:hAnsi="Arial"/>
          <w:sz w:val="6"/>
        </w:rPr>
      </w:pPr>
    </w:p>
    <w:p w:rsidR="00000000" w:rsidRDefault="00C1522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telekom.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Meşrutiyet Caddesi, No:15</w:t>
            </w:r>
            <w:r>
              <w:rPr>
                <w:rFonts w:ascii="Arial" w:hAnsi="Arial"/>
                <w:sz w:val="16"/>
              </w:rPr>
              <w:t>3, Tepebaşı, Beyoğlu,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vAlign w:val="bottom"/>
          </w:tcPr>
          <w:p w:rsidR="00000000" w:rsidRDefault="00C152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Mehmet Emin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vAlign w:val="bottom"/>
          </w:tcPr>
          <w:p w:rsidR="00000000" w:rsidRDefault="00C152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ASIM DURUKAN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vAlign w:val="bottom"/>
          </w:tcPr>
          <w:p w:rsidR="00000000" w:rsidRDefault="00C152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vAlign w:val="bottom"/>
          </w:tcPr>
          <w:p w:rsidR="00000000" w:rsidRDefault="00C152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KIM JUHANI IGNATUS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vAlign w:val="bottom"/>
          </w:tcPr>
          <w:p w:rsidR="00000000" w:rsidRDefault="00C152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NAZMİ TANJU TÜREGÜN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vAlign w:val="bottom"/>
          </w:tcPr>
          <w:p w:rsidR="00000000" w:rsidRDefault="00C152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YAVUZ BAYLAN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pStyle w:val="BalloonText"/>
              <w:rPr>
                <w:ins w:id="1" w:author="BETULD" w:date="2005-05-03T13:58:00Z"/>
                <w:rFonts w:ascii="Arial" w:hAnsi="Arial"/>
                <w:caps/>
                <w:rPrChange w:id="2" w:author="BETULD" w:date="2005-05-03T13:58:00Z">
                  <w:rPr>
                    <w:ins w:id="3" w:author="BETULD" w:date="2005-05-03T13:58:00Z"/>
                    <w:rFonts w:ascii="Arial" w:hAnsi="Arial"/>
                    <w:caps/>
                  </w:rPr>
                </w:rPrChange>
              </w:rPr>
            </w:pPr>
            <w:r>
              <w:rPr>
                <w:rFonts w:ascii="Arial" w:hAnsi="Arial"/>
                <w:caps/>
                <w:rPrChange w:id="4" w:author="BETULD" w:date="2005-05-03T13:58:00Z">
                  <w:rPr>
                    <w:rFonts w:ascii="Arial" w:hAnsi="Arial"/>
                    <w:caps/>
                  </w:rPr>
                </w:rPrChange>
              </w:rPr>
              <w:t>MEHMET BÜLENT ERGİN</w:t>
            </w:r>
          </w:p>
          <w:p w:rsidR="00000000" w:rsidRDefault="00C1522F">
            <w:pPr>
              <w:numPr>
                <w:ins w:id="5" w:author="BETULD" w:date="2005-05-03T13:58:00Z"/>
              </w:num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</w:t>
            </w:r>
            <w:r>
              <w:rPr>
                <w:rFonts w:ascii="Arial" w:hAnsi="Arial"/>
                <w:b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</w:t>
            </w:r>
            <w:r>
              <w:rPr>
                <w:i w:val="0"/>
                <w:color w:val="auto"/>
                <w:lang w:val="tr-TR"/>
              </w:rPr>
              <w:t xml:space="preserve">.200.000.000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1.474.639.361 YTL*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ind w:right="-118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29 Nisan 2005 tarihli Yönetim Kurulu kararına göre, çıkarılmış sermayen</w:t>
      </w:r>
      <w:r>
        <w:rPr>
          <w:rFonts w:ascii="Arial" w:hAnsi="Arial"/>
          <w:sz w:val="16"/>
        </w:rPr>
        <w:t xml:space="preserve">in </w:t>
      </w:r>
      <w:r>
        <w:rPr>
          <w:rFonts w:ascii="Arial" w:hAnsi="Arial"/>
          <w:sz w:val="16"/>
          <w:lang w:eastAsia="tr-TR"/>
        </w:rPr>
        <w:t>1.854.887.341 YTL’ye çıkarılması ile ilgili olarak s</w:t>
      </w:r>
      <w:r>
        <w:rPr>
          <w:rFonts w:ascii="Arial" w:hAnsi="Arial"/>
          <w:sz w:val="16"/>
        </w:rPr>
        <w:t>ermaye artırımına konu olan bedelsiz hisse senetlerinin kurul kaydına alınması için ilgili başvurular yapılmıştır.</w:t>
      </w:r>
    </w:p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</w:t>
            </w:r>
            <w:r>
              <w:rPr>
                <w:rFonts w:ascii="Arial" w:hAnsi="Arial"/>
                <w:i/>
                <w:sz w:val="16"/>
              </w:rPr>
              <w:t>ction figures of the Company for the last two years are  shown below.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000000" w:rsidRDefault="00C1522F">
            <w:pPr>
              <w:pStyle w:val="Heading3h3"/>
              <w:outlineLvl w:val="2"/>
              <w:rPr>
                <w:rFonts w:ascii="Arial" w:hAnsi="Arial"/>
              </w:rPr>
            </w:pPr>
            <w:r>
              <w:rPr>
                <w:rFonts w:ascii="Arial" w:hAnsi="Arial"/>
              </w:rPr>
              <w:t>HAZIR KART KULLANIMI-KONTÜR</w:t>
            </w:r>
          </w:p>
        </w:tc>
        <w:tc>
          <w:tcPr>
            <w:tcW w:w="2126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000000" w:rsidRDefault="00C1522F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C1522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</w:t>
            </w: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</w:t>
            </w:r>
          </w:p>
        </w:tc>
        <w:tc>
          <w:tcPr>
            <w:tcW w:w="2132" w:type="dxa"/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152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del w:id="6" w:author="BETULD" w:date="2005-05-03T13:59:00Z"/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içinde gerçekleştirdiği ithalat ve ihracat rakamları aşağıda gösterilmiştir.</w:t>
            </w:r>
          </w:p>
        </w:tc>
        <w:tc>
          <w:tcPr>
            <w:tcW w:w="2843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923"/>
        <w:gridCol w:w="1701"/>
        <w:gridCol w:w="297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92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701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977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559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</w:t>
            </w:r>
            <w:r>
              <w:rPr>
                <w:rFonts w:ascii="Arial" w:hAnsi="Arial"/>
                <w:b/>
                <w:sz w:val="16"/>
              </w:rPr>
              <w:t>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Costs(%)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Exports ($)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Sales(%)</w:t>
            </w:r>
          </w:p>
        </w:tc>
      </w:tr>
    </w:tbl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923"/>
        <w:gridCol w:w="1701"/>
        <w:gridCol w:w="297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</w:tcBorders>
          </w:tcPr>
          <w:p w:rsidR="00000000" w:rsidRDefault="00C1522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:rsidR="00000000" w:rsidRDefault="00C152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298.074.841,9 YTL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C1522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7%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000000" w:rsidRDefault="00C152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173.010.366,9 YTL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00000" w:rsidRDefault="00C1522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</w:tr>
    </w:tbl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923"/>
        <w:gridCol w:w="1701"/>
        <w:gridCol w:w="297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23" w:type="dxa"/>
          </w:tcPr>
          <w:p w:rsidR="00000000" w:rsidRDefault="00C1522F">
            <w:pPr>
              <w:ind w:right="1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399.185.192.095.250 TL</w:t>
            </w:r>
          </w:p>
        </w:tc>
        <w:tc>
          <w:tcPr>
            <w:tcW w:w="1701" w:type="dxa"/>
          </w:tcPr>
          <w:p w:rsidR="00000000" w:rsidRDefault="00C1522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12%</w:t>
            </w:r>
          </w:p>
        </w:tc>
        <w:tc>
          <w:tcPr>
            <w:tcW w:w="2977" w:type="dxa"/>
          </w:tcPr>
          <w:p w:rsidR="00000000" w:rsidRDefault="00C152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253.092.462.646.784 TL</w:t>
            </w:r>
          </w:p>
        </w:tc>
        <w:tc>
          <w:tcPr>
            <w:tcW w:w="1559" w:type="dxa"/>
          </w:tcPr>
          <w:p w:rsidR="00000000" w:rsidRDefault="00C1522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7%</w:t>
            </w:r>
          </w:p>
        </w:tc>
      </w:tr>
    </w:tbl>
    <w:p w:rsidR="00000000" w:rsidRDefault="00C1522F">
      <w:pPr>
        <w:rPr>
          <w:rFonts w:ascii="Arial" w:hAnsi="Arial"/>
          <w:b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52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22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000000" w:rsidRDefault="00C152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000000" w:rsidRDefault="00C1522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000000" w:rsidRDefault="00C1522F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C152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322,900,533,000 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p w:rsidR="00000000" w:rsidRDefault="00C1522F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000000" w:rsidRDefault="00C152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Bilgi Pazarlama Danışma ve Çağrı Servisi Hizmetleri A.Ş.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26.667.898</w:t>
            </w:r>
          </w:p>
        </w:tc>
        <w:tc>
          <w:tcPr>
            <w:tcW w:w="2343" w:type="dxa"/>
            <w:vAlign w:val="bottom"/>
          </w:tcPr>
          <w:p w:rsidR="00000000" w:rsidRDefault="00C1522F">
            <w:pPr>
              <w:pStyle w:val="xl39"/>
              <w:spacing w:before="0" w:after="0"/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sz w:val="16"/>
                <w:lang w:val="es-ES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Turktell Bilişim Servisleri A.Ş. 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106.999.600</w:t>
            </w:r>
          </w:p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Kıbrıs Mobile Telekomünikasyon Limited 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65,472,212</w:t>
            </w:r>
          </w:p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Mapco İnternet ve İletişim Hizmetleri A.Ş. 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3.189.873</w:t>
            </w: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 Uluslararası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69.999,996</w:t>
            </w:r>
          </w:p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Bilişim Telekomünikasyon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Corbuss Kurumsal Telekom Servis Hizmetleri A.Ş. 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871,</w:t>
            </w: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Holdings B.V.</w:t>
            </w:r>
          </w:p>
        </w:tc>
        <w:tc>
          <w:tcPr>
            <w:tcW w:w="2765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230,029,217</w:t>
            </w:r>
          </w:p>
        </w:tc>
        <w:tc>
          <w:tcPr>
            <w:tcW w:w="2343" w:type="dxa"/>
            <w:vAlign w:val="bottom"/>
          </w:tcPr>
          <w:p w:rsidR="00000000" w:rsidRDefault="00C1522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41</w:t>
            </w:r>
          </w:p>
        </w:tc>
      </w:tr>
    </w:tbl>
    <w:p w:rsidR="00000000" w:rsidRDefault="00C1522F">
      <w:pPr>
        <w:jc w:val="both"/>
        <w:rPr>
          <w:rFonts w:ascii="Arial" w:hAnsi="Arial"/>
          <w:sz w:val="16"/>
        </w:rPr>
      </w:pPr>
    </w:p>
    <w:p w:rsidR="00000000" w:rsidRDefault="00C1522F">
      <w:pPr>
        <w:jc w:val="both"/>
        <w:rPr>
          <w:rFonts w:ascii="Arial" w:hAnsi="Arial"/>
          <w:sz w:val="16"/>
        </w:rPr>
      </w:pPr>
    </w:p>
    <w:p w:rsidR="00000000" w:rsidRDefault="00C1522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52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2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2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152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752.066.074,110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192.797.151,875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INVESTMENT N.V.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43.230.288,153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109.195.314,495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 BANKASI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42.807.402,352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HOLDİNG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63.692.162,456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25.802.787,220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GENEL SİGORTA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1.044.616,090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BİLKA BİLGİ KAYNAK ve İLETİŞİM SAN. ve TİC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2.631.038,768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241.372.525,481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1.474.639.361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C1522F">
      <w:pPr>
        <w:jc w:val="both"/>
        <w:rPr>
          <w:rFonts w:ascii="Arial" w:hAnsi="Arial"/>
          <w:sz w:val="16"/>
        </w:rPr>
      </w:pPr>
    </w:p>
    <w:p w:rsidR="00000000" w:rsidRDefault="00C1522F">
      <w:pPr>
        <w:jc w:val="both"/>
        <w:rPr>
          <w:rFonts w:ascii="Arial" w:hAnsi="Arial"/>
          <w:sz w:val="16"/>
        </w:rPr>
      </w:pPr>
    </w:p>
    <w:p w:rsidR="00000000" w:rsidRDefault="00C1522F">
      <w:pPr>
        <w:jc w:val="both"/>
        <w:rPr>
          <w:del w:id="7" w:author="BETULD" w:date="2005-05-03T13:59:00Z"/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  <w:u w:val="single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  <w:u w:val="single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  <w:u w:val="single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50"/>
        <w:gridCol w:w="24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09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C152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09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</w:t>
            </w:r>
            <w:r>
              <w:rPr>
                <w:rFonts w:ascii="Arial" w:hAnsi="Arial"/>
                <w:sz w:val="16"/>
              </w:rPr>
              <w:t>CELL HOLDİNG A.Ş.</w:t>
            </w:r>
          </w:p>
        </w:tc>
        <w:tc>
          <w:tcPr>
            <w:tcW w:w="2459" w:type="dxa"/>
            <w:gridSpan w:val="2"/>
            <w:vAlign w:val="bottom"/>
          </w:tcPr>
          <w:p w:rsidR="00000000" w:rsidRDefault="00C152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752.066.074,110</w:t>
            </w:r>
          </w:p>
        </w:tc>
        <w:tc>
          <w:tcPr>
            <w:tcW w:w="1843" w:type="dxa"/>
            <w:vAlign w:val="bottom"/>
          </w:tcPr>
          <w:p w:rsidR="00000000" w:rsidRDefault="00C152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2459" w:type="dxa"/>
            <w:gridSpan w:val="2"/>
            <w:vAlign w:val="bottom"/>
          </w:tcPr>
          <w:p w:rsidR="00000000" w:rsidRDefault="00C152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192.797.151,875</w:t>
            </w:r>
          </w:p>
        </w:tc>
        <w:tc>
          <w:tcPr>
            <w:tcW w:w="1843" w:type="dxa"/>
            <w:vAlign w:val="bottom"/>
          </w:tcPr>
          <w:p w:rsidR="00000000" w:rsidRDefault="00C152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</w:t>
            </w:r>
          </w:p>
        </w:tc>
      </w:tr>
    </w:tbl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522F">
      <w:pPr>
        <w:numPr>
          <w:ilvl w:val="0"/>
          <w:numId w:val="1"/>
          <w:numberingChange w:id="8" w:author="Turkcell" w:date="2005-05-02T13:59:00Z" w:original="%1:2:3:)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</w:t>
      </w:r>
      <w:r>
        <w:rPr>
          <w:rFonts w:ascii="Arial" w:hAnsi="Arial"/>
          <w:sz w:val="16"/>
        </w:rPr>
        <w:t xml:space="preserve">yetki ve sorumluluk veren 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127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bottom w:val="nil"/>
            </w:tcBorders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 Soyadı</w:t>
            </w:r>
          </w:p>
        </w:tc>
        <w:tc>
          <w:tcPr>
            <w:tcW w:w="2127" w:type="dxa"/>
            <w:tcBorders>
              <w:bottom w:val="nil"/>
            </w:tcBorders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1559" w:type="dxa"/>
            <w:tcBorders>
              <w:bottom w:val="nil"/>
            </w:tcBorders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(BinTL)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  <w:tc>
          <w:tcPr>
            <w:tcW w:w="2127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</w:t>
            </w: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TOKAY</w:t>
            </w:r>
          </w:p>
        </w:tc>
        <w:tc>
          <w:tcPr>
            <w:tcW w:w="2127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Yrd. Finans </w:t>
            </w: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TÜLİN KARABÜK</w:t>
            </w:r>
          </w:p>
        </w:tc>
        <w:tc>
          <w:tcPr>
            <w:tcW w:w="2127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Yurtiçi Yatırımlar Koordinatörlüğü</w:t>
            </w: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Lİ RUHİ DOĞUSOY</w:t>
            </w:r>
          </w:p>
        </w:tc>
        <w:tc>
          <w:tcPr>
            <w:tcW w:w="2127" w:type="dxa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Yrd. Operasyonlar</w:t>
            </w: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SELEN KOCABAŞ</w:t>
            </w:r>
          </w:p>
        </w:tc>
        <w:tc>
          <w:tcPr>
            <w:tcW w:w="2127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Yrd. </w:t>
            </w:r>
          </w:p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Destek</w:t>
            </w: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KESAN</w:t>
            </w:r>
          </w:p>
        </w:tc>
        <w:tc>
          <w:tcPr>
            <w:tcW w:w="2127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Yrd. Pazarlama ve Satış</w:t>
            </w: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C1522F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(6)</w:t>
            </w:r>
          </w:p>
        </w:tc>
        <w:tc>
          <w:tcPr>
            <w:tcW w:w="2127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C1522F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</w:t>
      </w:r>
      <w:r>
        <w:rPr>
          <w:rFonts w:ascii="Arial" w:hAnsi="Arial"/>
          <w:sz w:val="16"/>
        </w:rPr>
        <w:t xml:space="preserve"> akrabalık ilişkisi bulunan pay sahibi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</w:t>
      </w:r>
      <w:r>
        <w:rPr>
          <w:rFonts w:ascii="Arial" w:hAnsi="Arial"/>
          <w:sz w:val="16"/>
        </w:rPr>
        <w:t xml:space="preserve"> tüzel kişi ortaklar ( ayrı ayrı )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2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22F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INVESTMENT N.V.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43.230.288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109.195.314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BANKASI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42.807.402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</w:t>
            </w:r>
            <w:r>
              <w:rPr>
                <w:rFonts w:ascii="Arial" w:hAnsi="Arial"/>
                <w:sz w:val="16"/>
              </w:rPr>
              <w:t>OLDİNG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63.692.162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25.802.787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GENEL SİGORTA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1.044.616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52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BİLKA BİLGİ KAYNAK ve İLETİŞİM SAN. ve TİC A.Ş.</w:t>
            </w:r>
          </w:p>
        </w:tc>
        <w:tc>
          <w:tcPr>
            <w:tcW w:w="1892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2.631.038</w:t>
            </w:r>
          </w:p>
        </w:tc>
        <w:tc>
          <w:tcPr>
            <w:tcW w:w="2410" w:type="dxa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</w:tbl>
    <w:p w:rsidR="00000000" w:rsidRDefault="00C1522F">
      <w:pPr>
        <w:jc w:val="both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152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2"/>
        <w:gridCol w:w="16"/>
        <w:gridCol w:w="239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92" w:type="dxa"/>
          <w:cantSplit/>
          <w:trHeight w:val="250"/>
        </w:trPr>
        <w:tc>
          <w:tcPr>
            <w:tcW w:w="2410" w:type="dxa"/>
            <w:gridSpan w:val="2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C152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92" w:type="dxa"/>
          <w:cantSplit/>
          <w:trHeight w:val="250"/>
        </w:trPr>
        <w:tc>
          <w:tcPr>
            <w:tcW w:w="2410" w:type="dxa"/>
            <w:gridSpan w:val="2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C152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152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241.372.525,481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152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16,38</w:t>
            </w:r>
          </w:p>
        </w:tc>
      </w:tr>
    </w:tbl>
    <w:p w:rsidR="00000000" w:rsidRDefault="00C1522F">
      <w:pPr>
        <w:ind w:right="-1231"/>
        <w:rPr>
          <w:rFonts w:ascii="Arial" w:hAnsi="Arial"/>
          <w:sz w:val="16"/>
        </w:rPr>
      </w:pPr>
    </w:p>
    <w:p w:rsidR="00000000" w:rsidRDefault="00C1522F">
      <w:pPr>
        <w:ind w:right="-1231"/>
        <w:rPr>
          <w:rFonts w:ascii="Arial" w:hAnsi="Arial"/>
          <w:sz w:val="16"/>
        </w:rPr>
      </w:pPr>
    </w:p>
    <w:p w:rsidR="00000000" w:rsidRDefault="00C1522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DD3"/>
    <w:multiLevelType w:val="hybridMultilevel"/>
    <w:tmpl w:val="FDC0368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320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22F"/>
    <w:rsid w:val="00C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6D6351-77A4-4B4D-A49C-198216B8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1522F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2002-06-19T14:44:00Z</cp:lastPrinted>
  <dcterms:created xsi:type="dcterms:W3CDTF">2022-09-01T21:34:00Z</dcterms:created>
  <dcterms:modified xsi:type="dcterms:W3CDTF">2022-09-01T21:34:00Z</dcterms:modified>
</cp:coreProperties>
</file>